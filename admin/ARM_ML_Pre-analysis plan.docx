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439D" w14:textId="5A687C43" w:rsidR="004013C6" w:rsidRDefault="008B4276" w:rsidP="00CD030B">
      <w:pPr>
        <w:pStyle w:val="Title"/>
      </w:pPr>
      <w:r>
        <w:t xml:space="preserve">Pre-Analysis Plan:  </w:t>
      </w:r>
      <w:r w:rsidR="004013C6">
        <w:t>Analyzing the Mexican Labor Market</w:t>
      </w:r>
    </w:p>
    <w:p w14:paraId="42321A0E" w14:textId="77777777" w:rsidR="004013C6" w:rsidRDefault="004013C6" w:rsidP="008B4276"/>
    <w:p w14:paraId="45A0A387" w14:textId="600DFCAA" w:rsidR="008B4276" w:rsidRDefault="008B4276" w:rsidP="007555A4">
      <w:pPr>
        <w:pStyle w:val="Subtitle"/>
        <w:jc w:val="both"/>
      </w:pPr>
      <w:r>
        <w:t>1. Introduction</w:t>
      </w:r>
      <w:r w:rsidR="00B70D92">
        <w:t xml:space="preserve">: </w:t>
      </w:r>
    </w:p>
    <w:p w14:paraId="35A78341" w14:textId="6D919BB3" w:rsidR="00A9464D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I am considering three distinct models, each addressing a specific research question</w:t>
      </w:r>
      <w:r w:rsidR="00897C7C">
        <w:rPr>
          <w:rFonts w:ascii="Times New Roman" w:eastAsia="Times New Roman" w:hAnsi="Times New Roman" w:cs="Times New Roman"/>
          <w:kern w:val="0"/>
          <w14:ligatures w14:val="none"/>
        </w:rPr>
        <w:t>(s).</w:t>
      </w:r>
    </w:p>
    <w:p w14:paraId="2EFFD4C2" w14:textId="518442C9" w:rsidR="009672A5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1</w:t>
      </w:r>
      <w:r w:rsidR="00A71C8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Employment Status (Classification)</w:t>
      </w:r>
    </w:p>
    <w:p w14:paraId="3E98EEAE" w14:textId="763A3EDE" w:rsidR="00A71C8E" w:rsidRPr="002F12DE" w:rsidRDefault="00A71C8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1C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A71C8E">
        <w:rPr>
          <w:rFonts w:ascii="Times New Roman" w:eastAsia="Times New Roman" w:hAnsi="Times New Roman" w:cs="Times New Roman"/>
          <w:kern w:val="0"/>
          <w14:ligatures w14:val="none"/>
        </w:rPr>
        <w:t xml:space="preserve"> Develop a classification model to predict whether an individual is employed or unemployed based on demographic, educational, and economic factors.</w:t>
      </w:r>
    </w:p>
    <w:p w14:paraId="79268352" w14:textId="3D8EBF8E" w:rsidR="005F215C" w:rsidRPr="002F12DE" w:rsidRDefault="005F215C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Logistic Regression</w:t>
      </w:r>
    </w:p>
    <w:p w14:paraId="6202EA1B" w14:textId="28577A89" w:rsidR="009672A5" w:rsidRPr="002F12DE" w:rsidRDefault="005F215C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Decision Tree</w:t>
      </w:r>
    </w:p>
    <w:p w14:paraId="24DBEC5F" w14:textId="2A206C30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Random Forest </w:t>
      </w:r>
    </w:p>
    <w:p w14:paraId="2407B4D5" w14:textId="3BB22DAB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>SVM (</w:t>
      </w:r>
      <w:r w:rsidR="005F215C" w:rsidRPr="002F12DE">
        <w:rPr>
          <w:rFonts w:ascii="Times New Roman" w:hAnsi="Times New Roman" w:cs="Times New Roman"/>
        </w:rPr>
        <w:t>Support Vector Machine</w:t>
      </w:r>
      <w:r w:rsidRPr="002F12DE">
        <w:rPr>
          <w:rFonts w:ascii="Times New Roman" w:hAnsi="Times New Roman" w:cs="Times New Roman"/>
        </w:rPr>
        <w:t xml:space="preserve">) </w:t>
      </w:r>
    </w:p>
    <w:p w14:paraId="56B10B52" w14:textId="001B9886" w:rsidR="009672A5" w:rsidRPr="002F12DE" w:rsidRDefault="009672A5" w:rsidP="007555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Gradient Boosting (XGBoost, LightGBM) </w:t>
      </w:r>
    </w:p>
    <w:p w14:paraId="58EFF8C6" w14:textId="459ADEBD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Research Question</w:t>
      </w:r>
      <w:r w:rsidR="002F12DE" w:rsidRPr="002F12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693B1E" w14:textId="6A9B8D00" w:rsidR="00A9464D" w:rsidRPr="002F12DE" w:rsidRDefault="00A9464D" w:rsidP="007555A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What factors are most predictive of employment status in the Mexican labor market?</w:t>
      </w:r>
    </w:p>
    <w:p w14:paraId="17D7F64B" w14:textId="77777777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30E06" w14:textId="1D49B125" w:rsidR="00CD030B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commentRangeStart w:id="0"/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2</w:t>
      </w:r>
      <w:r w:rsidR="002F12D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 Income Level (Regression)</w:t>
      </w:r>
      <w:commentRangeEnd w:id="0"/>
      <w:r w:rsidR="002F12DE" w:rsidRPr="002F12DE">
        <w:rPr>
          <w:rStyle w:val="CommentReference"/>
          <w:rFonts w:ascii="Times New Roman" w:hAnsi="Times New Roman" w:cs="Times New Roman"/>
        </w:rPr>
        <w:commentReference w:id="0"/>
      </w:r>
    </w:p>
    <w:p w14:paraId="1E76068D" w14:textId="6A8642A4" w:rsidR="002F12DE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 Develop a regression model to understand the factors influencing income levels and track how these factors evolve over time.</w:t>
      </w:r>
    </w:p>
    <w:p w14:paraId="370527AA" w14:textId="3E5FBDCC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Lineal </w:t>
      </w:r>
      <w:r w:rsidR="006730B7" w:rsidRPr="002F12DE">
        <w:rPr>
          <w:rFonts w:ascii="Times New Roman" w:eastAsia="Times New Roman" w:hAnsi="Times New Roman" w:cs="Times New Roman"/>
          <w:kern w:val="0"/>
          <w14:ligatures w14:val="none"/>
        </w:rPr>
        <w:t>Regression</w:t>
      </w:r>
    </w:p>
    <w:p w14:paraId="5BCF6FC2" w14:textId="2006FCD3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Ridge/Lasso </w:t>
      </w:r>
      <w:r w:rsidR="006730B7" w:rsidRPr="002F12DE">
        <w:rPr>
          <w:rFonts w:ascii="Times New Roman" w:eastAsia="Times New Roman" w:hAnsi="Times New Roman" w:cs="Times New Roman"/>
          <w:kern w:val="0"/>
          <w14:ligatures w14:val="none"/>
        </w:rPr>
        <w:t>Regression</w:t>
      </w:r>
    </w:p>
    <w:p w14:paraId="3FFF5EDC" w14:textId="397022F6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Random Forest Regressor </w:t>
      </w:r>
    </w:p>
    <w:p w14:paraId="42E701A7" w14:textId="3B705627" w:rsidR="005F215C" w:rsidRPr="002F12DE" w:rsidRDefault="005F215C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Gradient Boosting Regressor </w:t>
      </w:r>
    </w:p>
    <w:p w14:paraId="04771A49" w14:textId="5DDEA09B" w:rsidR="00A9464D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Research Questions</w:t>
      </w:r>
      <w:r w:rsidR="002F12DE" w:rsidRPr="002F12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A38DD7" w14:textId="08B4205C" w:rsidR="00A9464D" w:rsidRPr="002F12DE" w:rsidRDefault="00A9464D" w:rsidP="007555A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How do education, job sector, and demographics influence income levels?</w:t>
      </w:r>
    </w:p>
    <w:p w14:paraId="505FF595" w14:textId="77777777" w:rsidR="00A9464D" w:rsidRPr="002F12DE" w:rsidRDefault="00A9464D" w:rsidP="007555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has the importance of education, experience, and other factors in determining income evolved from 1990 to 2020?</w:t>
      </w:r>
    </w:p>
    <w:p w14:paraId="069344DD" w14:textId="33D6BEBC" w:rsidR="00A9464D" w:rsidRPr="002F12DE" w:rsidRDefault="00A9464D" w:rsidP="007555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Did education become more or less important over time compared to other factors like experience or economic sector?</w:t>
      </w:r>
    </w:p>
    <w:p w14:paraId="0444BDCE" w14:textId="77777777" w:rsidR="007555A4" w:rsidRDefault="007555A4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CA82C6" w14:textId="4D81B68A" w:rsidR="00CD030B" w:rsidRPr="002F12DE" w:rsidRDefault="00A9464D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3</w:t>
      </w:r>
      <w:r w:rsidR="002F12DE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CD030B"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Workers Based on Labor Market Profiles (Clustering – Unsupervised Learning)</w:t>
      </w:r>
    </w:p>
    <w:p w14:paraId="52DF9EB1" w14:textId="4162E555" w:rsidR="002F12DE" w:rsidRPr="002F12DE" w:rsidRDefault="002F12DE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 Identify distinct worker profiles in the Mexican labor market using clustering techniques, uncovering potential patterns in employment characteristics.</w:t>
      </w:r>
    </w:p>
    <w:p w14:paraId="1B40459C" w14:textId="77777777" w:rsidR="006730B7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K-Means (to segment workers by similar characteristics) </w:t>
      </w:r>
    </w:p>
    <w:p w14:paraId="0BBB3EED" w14:textId="77777777" w:rsidR="006730B7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 xml:space="preserve">Latent Class Analysis (LCA) (to identify job profiles) </w:t>
      </w:r>
    </w:p>
    <w:p w14:paraId="2EA1364A" w14:textId="2969C7FD" w:rsidR="005F215C" w:rsidRPr="002F12DE" w:rsidRDefault="006730B7" w:rsidP="007555A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PCA (Principal Component Analysis) (to reduce dimensions)</w:t>
      </w:r>
    </w:p>
    <w:p w14:paraId="12177C18" w14:textId="0F7ABC35" w:rsidR="00CD030B" w:rsidRPr="002F12DE" w:rsidRDefault="008B4276" w:rsidP="007555A4">
      <w:pPr>
        <w:jc w:val="both"/>
        <w:rPr>
          <w:rFonts w:ascii="Times New Roman" w:hAnsi="Times New Roman" w:cs="Times New Roman"/>
        </w:rPr>
      </w:pPr>
      <w:r w:rsidRPr="002F12DE">
        <w:rPr>
          <w:rFonts w:ascii="Times New Roman" w:hAnsi="Times New Roman" w:cs="Times New Roman"/>
        </w:rPr>
        <w:t xml:space="preserve">Research </w:t>
      </w:r>
      <w:r w:rsidR="002F12DE" w:rsidRPr="002F12DE">
        <w:rPr>
          <w:rFonts w:ascii="Times New Roman" w:hAnsi="Times New Roman" w:cs="Times New Roman"/>
        </w:rPr>
        <w:t xml:space="preserve">Question: </w:t>
      </w:r>
    </w:p>
    <w:p w14:paraId="707608C6" w14:textId="53A23E81" w:rsidR="00CD030B" w:rsidRPr="002F12DE" w:rsidRDefault="00CD030B" w:rsidP="007555A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F12DE">
        <w:rPr>
          <w:rFonts w:ascii="Times New Roman" w:eastAsia="Times New Roman" w:hAnsi="Times New Roman" w:cs="Times New Roman"/>
          <w:kern w:val="0"/>
          <w14:ligatures w14:val="none"/>
        </w:rPr>
        <w:t>Can we identify distinct worker profiles based on their labor market characteristics?</w:t>
      </w:r>
    </w:p>
    <w:p w14:paraId="548C1D44" w14:textId="77777777" w:rsidR="00A9464D" w:rsidRPr="00572692" w:rsidRDefault="00A9464D" w:rsidP="007555A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559E21" w14:textId="478B9246" w:rsidR="008B4276" w:rsidRDefault="008B4276" w:rsidP="007555A4">
      <w:pPr>
        <w:jc w:val="both"/>
      </w:pPr>
      <w:commentRangeStart w:id="1"/>
      <w:r>
        <w:t>2. Data Overview</w:t>
      </w:r>
      <w:commentRangeEnd w:id="1"/>
      <w:r w:rsidR="005F215C">
        <w:rPr>
          <w:rStyle w:val="CommentReference"/>
        </w:rPr>
        <w:commentReference w:id="1"/>
      </w:r>
    </w:p>
    <w:p w14:paraId="791DED40" w14:textId="1FB83C97" w:rsidR="009672A5" w:rsidRPr="009672A5" w:rsidRDefault="009672A5" w:rsidP="007555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is sourced from </w:t>
      </w:r>
      <w:hyperlink r:id="rId10" w:history="1">
        <w:r w:rsidRPr="009672A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Banco de México’s Local Labor Market Database</w:t>
        </w:r>
      </w:hyperlink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, combined with data from the Mexican Census (INEGI). It spans from 1990 to 2020 and is based on the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 and Housing Censuses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 from 1990, 2000, 2010, and 2020, as well as the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2015</w:t>
      </w:r>
      <w:r w:rsidR="00A946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Intercensal Survey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. It does not include the COVID-19 period. To ensure comparability, data from all these years has been standardized across the mentioned periods.</w:t>
      </w:r>
      <w:r w:rsidR="00A9464D">
        <w:rPr>
          <w:rFonts w:ascii="Times New Roman" w:eastAsia="Times New Roman" w:hAnsi="Times New Roman" w:cs="Times New Roman"/>
          <w:kern w:val="0"/>
          <w14:ligatures w14:val="none"/>
        </w:rPr>
        <w:t xml:space="preserve"> Each of this years has around 8,000,000 observations. </w:t>
      </w:r>
    </w:p>
    <w:p w14:paraId="634A99A8" w14:textId="7991383E" w:rsidR="008B4276" w:rsidRPr="00CD030B" w:rsidRDefault="009672A5" w:rsidP="007555A4">
      <w:pPr>
        <w:pStyle w:val="NormalWeb"/>
        <w:jc w:val="both"/>
        <w:rPr>
          <w:color w:val="000000"/>
        </w:rPr>
      </w:pPr>
      <w:r>
        <w:t>The u</w:t>
      </w:r>
      <w:r w:rsidR="008B4276">
        <w:t xml:space="preserve">nit of </w:t>
      </w:r>
      <w:r>
        <w:t>a</w:t>
      </w:r>
      <w:r w:rsidR="008B4276">
        <w:t>nalysis</w:t>
      </w:r>
      <w:r>
        <w:t xml:space="preserve"> is </w:t>
      </w:r>
      <w:r>
        <w:rPr>
          <w:color w:val="000000"/>
        </w:rPr>
        <w:t>i</w:t>
      </w:r>
      <w:r w:rsidR="00CD030B">
        <w:rPr>
          <w:color w:val="000000"/>
        </w:rPr>
        <w:t>ndividuals participating in the labor market.</w:t>
      </w:r>
    </w:p>
    <w:p w14:paraId="3FF59ECB" w14:textId="3FA221FB" w:rsidR="008B4276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>Key Variables:</w:t>
      </w:r>
    </w:p>
    <w:p w14:paraId="6EDB975F" w14:textId="77777777" w:rsidR="00CD030B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 xml:space="preserve">  - Outcome Variable (Y)</w:t>
      </w:r>
    </w:p>
    <w:p w14:paraId="36902F7F" w14:textId="77777777" w:rsidR="00CD030B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Employment Status (</w:t>
      </w:r>
      <w:r w:rsidRPr="00CD0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LLAVE_SITTRA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F15E39" w14:textId="77777777" w:rsidR="00CD030B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Income (</w:t>
      </w:r>
      <w:r w:rsidRPr="00CD03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INGRESO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DA2CA3" w14:textId="0BD0C9C0" w:rsidR="00CD030B" w:rsidRPr="009672A5" w:rsidRDefault="00CD030B" w:rsidP="007555A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Worker Segments (Clustering Outcome)</w:t>
      </w:r>
    </w:p>
    <w:p w14:paraId="73CB6124" w14:textId="6B24CD3A" w:rsidR="00CD030B" w:rsidRPr="00333BC9" w:rsidRDefault="008B4276" w:rsidP="007555A4">
      <w:pPr>
        <w:jc w:val="both"/>
        <w:rPr>
          <w:rFonts w:ascii="Times New Roman" w:hAnsi="Times New Roman" w:cs="Times New Roman"/>
        </w:rPr>
      </w:pPr>
      <w:r w:rsidRPr="00333BC9">
        <w:rPr>
          <w:rFonts w:ascii="Times New Roman" w:hAnsi="Times New Roman" w:cs="Times New Roman"/>
        </w:rPr>
        <w:t xml:space="preserve">  - Predictor Variables (X)</w:t>
      </w:r>
      <w:r w:rsidR="00135826" w:rsidRPr="00333BC9">
        <w:rPr>
          <w:rFonts w:ascii="Times New Roman" w:hAnsi="Times New Roman" w:cs="Times New Roman"/>
        </w:rPr>
        <w:t xml:space="preserve"> for reference, but not restricted to. </w:t>
      </w:r>
    </w:p>
    <w:p w14:paraId="62310DBA" w14:textId="77777777" w:rsidR="00CD030B" w:rsidRPr="009672A5" w:rsidRDefault="00CD030B" w:rsidP="00755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EDAD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(Age),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LLAVE_SEXO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(Gender), 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LLAVE_SITUACONYUGAL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 (Marital Status)</w:t>
      </w:r>
    </w:p>
    <w:p w14:paraId="1886FE92" w14:textId="7777777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ESCOLARIDAD_ACUMULADA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(Years of Education),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LLAVE_NIVACAD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(Highest Academic Level)</w:t>
      </w:r>
    </w:p>
    <w:p w14:paraId="0DE0D3D9" w14:textId="7777777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Geography: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LLAVE_ENTIDAD_RES5A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(State of Residence),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LLAVE_MUNICIPIO_RES5A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(Municipality)</w:t>
      </w:r>
    </w:p>
    <w:p w14:paraId="052BF724" w14:textId="4246BE27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Socioeconomic status: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del w:id="2" w:author="Anahi Reyes Miguel" w:date="2025-03-10T17:20:00Z" w16du:dateUtc="2025-03-10T16:20:00Z">
        <w:r w:rsidRPr="00332527" w:rsidDel="00332527">
          <w:rPr>
            <w:rFonts w:ascii="Courier New" w:eastAsia="Times New Roman" w:hAnsi="Courier New" w:cs="Courier New"/>
            <w:strike/>
            <w:kern w:val="0"/>
            <w14:ligatures w14:val="none"/>
          </w:rPr>
          <w:delText>INGRESO</w:delText>
        </w:r>
      </w:del>
      <w:r w:rsidRPr="00CD030B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LLAVE_TAMLOC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(Locality Size)</w:t>
      </w:r>
    </w:p>
    <w:p w14:paraId="02B4C240" w14:textId="2533A5F8" w:rsidR="00CD030B" w:rsidRPr="00CD030B" w:rsidRDefault="00CD030B" w:rsidP="00755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3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Job-related: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LLAVE_OCUPACION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(Occupation),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LLAVE_ACTECONOMICA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 (Economic Activity), </w:t>
      </w:r>
      <w:r w:rsidRPr="00CD030B">
        <w:rPr>
          <w:rFonts w:ascii="Courier New" w:eastAsia="Times New Roman" w:hAnsi="Courier New" w:cs="Courier New"/>
          <w:kern w:val="0"/>
          <w14:ligatures w14:val="none"/>
        </w:rPr>
        <w:t>HORAS_TRABAJADAS</w:t>
      </w:r>
      <w:r w:rsidRPr="00CD030B">
        <w:rPr>
          <w:rFonts w:ascii="Times New Roman" w:eastAsia="Times New Roman" w:hAnsi="Times New Roman" w:cs="Times New Roman"/>
          <w:kern w:val="0"/>
          <w14:ligatures w14:val="none"/>
        </w:rPr>
        <w:t>(Hours Worked)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672A5">
        <w:rPr>
          <w:rFonts w:ascii="Courier New" w:eastAsia="Times New Roman" w:hAnsi="Courier New" w:cs="Courier New"/>
          <w:kern w:val="0"/>
          <w14:ligatures w14:val="none"/>
        </w:rPr>
        <w:t>MERCADO_TRABAJO_LOCAL</w:t>
      </w:r>
      <w:r w:rsidRPr="009672A5">
        <w:rPr>
          <w:rFonts w:ascii="Times New Roman" w:eastAsia="Times New Roman" w:hAnsi="Times New Roman" w:cs="Times New Roman"/>
          <w:kern w:val="0"/>
          <w14:ligatures w14:val="none"/>
        </w:rPr>
        <w:t>(Local labor market)</w:t>
      </w:r>
    </w:p>
    <w:p w14:paraId="17D0F18F" w14:textId="200F2FC1" w:rsidR="00046118" w:rsidRDefault="00046118">
      <w:pPr>
        <w:rPr>
          <w:ins w:id="3" w:author="Anahi Reyes Miguel" w:date="2025-03-10T17:22:00Z" w16du:dateUtc="2025-03-10T16:22:00Z"/>
        </w:rPr>
      </w:pPr>
    </w:p>
    <w:p w14:paraId="5090B7F6" w14:textId="77777777" w:rsidR="0055134B" w:rsidRDefault="00332527" w:rsidP="0055134B">
      <w:pPr>
        <w:rPr>
          <w:ins w:id="4" w:author="Anahi Reyes Miguel" w:date="2025-03-10T17:22:00Z" w16du:dateUtc="2025-03-10T16:22:00Z"/>
        </w:rPr>
      </w:pPr>
      <w:ins w:id="5" w:author="Anahi Reyes Miguel" w:date="2025-03-10T17:23:00Z" w16du:dateUtc="2025-03-10T16:23:00Z">
        <w:r>
          <w:t xml:space="preserve"> </w:t>
        </w:r>
      </w:ins>
    </w:p>
    <w:p w14:paraId="5AEE392C" w14:textId="77777777" w:rsidR="0055134B" w:rsidRDefault="0055134B" w:rsidP="0055134B">
      <w:pPr>
        <w:rPr>
          <w:ins w:id="6" w:author="Anahi Reyes Miguel" w:date="2025-03-10T17:22:00Z" w16du:dateUtc="2025-03-10T16:22:00Z"/>
        </w:rPr>
      </w:pPr>
      <w:ins w:id="7" w:author="Anahi Reyes Miguel" w:date="2025-03-10T17:22:00Z" w16du:dateUtc="2025-03-10T16:22:00Z">
        <w:r>
          <w:t>Can we track the ids?</w:t>
        </w:r>
      </w:ins>
    </w:p>
    <w:p w14:paraId="001440E7" w14:textId="77777777" w:rsidR="0055134B" w:rsidRDefault="0055134B" w:rsidP="0055134B">
      <w:pPr>
        <w:rPr>
          <w:ins w:id="8" w:author="Anahi Reyes Miguel" w:date="2025-03-10T17:23:00Z" w16du:dateUtc="2025-03-10T16:23:00Z"/>
        </w:rPr>
      </w:pPr>
      <w:ins w:id="9" w:author="Anahi Reyes Miguel" w:date="2025-03-10T17:22:00Z" w16du:dateUtc="2025-03-10T16:22:00Z">
        <w:r>
          <w:t xml:space="preserve">Different snapshots </w:t>
        </w:r>
        <w:r>
          <w:sym w:font="Wingdings" w:char="F0E0"/>
        </w:r>
        <w:r>
          <w:t xml:space="preserve"> </w:t>
        </w:r>
      </w:ins>
    </w:p>
    <w:p w14:paraId="240A9152" w14:textId="77777777" w:rsidR="0055134B" w:rsidRDefault="0055134B" w:rsidP="0055134B">
      <w:pPr>
        <w:rPr>
          <w:ins w:id="10" w:author="Anahi Reyes Miguel" w:date="2025-03-10T17:23:00Z" w16du:dateUtc="2025-03-10T16:23:00Z"/>
        </w:rPr>
      </w:pPr>
      <w:ins w:id="11" w:author="Anahi Reyes Miguel" w:date="2025-03-10T17:22:00Z" w16du:dateUtc="2025-03-10T16:22:00Z">
        <w:r>
          <w:t>weight of each year a</w:t>
        </w:r>
      </w:ins>
      <w:ins w:id="12" w:author="Anahi Reyes Miguel" w:date="2025-03-10T17:23:00Z" w16du:dateUtc="2025-03-10T16:23:00Z">
        <w:r>
          <w:t>nd can we tell if its education more relevant as time passes or not?</w:t>
        </w:r>
      </w:ins>
    </w:p>
    <w:p w14:paraId="4475C17E" w14:textId="77777777" w:rsidR="0055134B" w:rsidRDefault="0055134B" w:rsidP="0055134B">
      <w:pPr>
        <w:rPr>
          <w:ins w:id="13" w:author="Anahi Reyes Miguel" w:date="2025-03-10T17:23:00Z" w16du:dateUtc="2025-03-10T16:23:00Z"/>
        </w:rPr>
      </w:pPr>
      <w:ins w:id="14" w:author="Anahi Reyes Miguel" w:date="2025-03-10T17:23:00Z" w16du:dateUtc="2025-03-10T16:23:00Z">
        <w:r w:rsidRPr="00332527">
          <w:rPr>
            <w:b/>
            <w:bCs/>
            <w:rPrChange w:id="15" w:author="Anahi Reyes Miguel" w:date="2025-03-10T17:25:00Z" w16du:dateUtc="2025-03-10T16:25:00Z">
              <w:rPr/>
            </w:rPrChange>
          </w:rPr>
          <w:t>Regressions</w:t>
        </w:r>
        <w:r>
          <w:t xml:space="preserve"> / random forest : relevance of coefficients among splits</w:t>
        </w:r>
      </w:ins>
    </w:p>
    <w:p w14:paraId="748CE9EB" w14:textId="77777777" w:rsidR="0055134B" w:rsidRDefault="0055134B" w:rsidP="0055134B">
      <w:ins w:id="16" w:author="Anahi Reyes Miguel" w:date="2025-03-10T17:23:00Z" w16du:dateUtc="2025-03-10T16:23:00Z">
        <w:r>
          <w:t xml:space="preserve">Relevance of each variable through time </w:t>
        </w:r>
      </w:ins>
    </w:p>
    <w:p w14:paraId="5CF6D2D5" w14:textId="77777777" w:rsidR="0055134B" w:rsidRDefault="0055134B" w:rsidP="0055134B"/>
    <w:p w14:paraId="53D20452" w14:textId="040315F7" w:rsidR="00333BC9" w:rsidRDefault="00333BC9" w:rsidP="00333BC9"/>
    <w:p w14:paraId="779DA01F" w14:textId="3AFC9468" w:rsidR="00332527" w:rsidRDefault="00332527" w:rsidP="005E355C"/>
    <w:sectPr w:rsidR="00332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ahi Reyes Miguel" w:date="2025-03-11T01:11:00Z" w:initials="AR">
    <w:p w14:paraId="679D5834" w14:textId="77777777" w:rsidR="002F12DE" w:rsidRDefault="002F12DE" w:rsidP="002F12DE">
      <w:r>
        <w:rPr>
          <w:rStyle w:val="CommentReference"/>
        </w:rPr>
        <w:annotationRef/>
      </w:r>
      <w:r>
        <w:rPr>
          <w:sz w:val="20"/>
          <w:szCs w:val="20"/>
        </w:rPr>
        <w:t xml:space="preserve">Lucas and I discussed this in class, but further refinement it’s needed. </w:t>
      </w:r>
    </w:p>
  </w:comment>
  <w:comment w:id="1" w:author="Anahi Reyes Miguel" w:date="2025-03-10T01:05:00Z" w:initials="AR">
    <w:p w14:paraId="704D1F2C" w14:textId="1E8FEB9C" w:rsidR="005F215C" w:rsidRDefault="005F215C" w:rsidP="005F215C">
      <w:r>
        <w:rPr>
          <w:rStyle w:val="CommentReference"/>
        </w:rPr>
        <w:annotationRef/>
      </w:r>
      <w:r>
        <w:rPr>
          <w:sz w:val="20"/>
          <w:szCs w:val="20"/>
        </w:rPr>
        <w:t>Incluir el numero de observaciones</w:t>
      </w:r>
    </w:p>
    <w:p w14:paraId="566EB5CA" w14:textId="77777777" w:rsidR="005F215C" w:rsidRDefault="005F215C" w:rsidP="005F215C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9D5834" w15:done="0"/>
  <w15:commentEx w15:paraId="566EB5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1C88A3E" w16cex:dateUtc="2025-03-11T00:11:00Z"/>
  <w16cex:commentExtensible w16cex:durableId="21D7AB26" w16cex:dateUtc="2025-03-10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9D5834" w16cid:durableId="31C88A3E"/>
  <w16cid:commentId w16cid:paraId="566EB5CA" w16cid:durableId="21D7AB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364F"/>
    <w:multiLevelType w:val="hybridMultilevel"/>
    <w:tmpl w:val="4C98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A3B86"/>
    <w:multiLevelType w:val="multilevel"/>
    <w:tmpl w:val="6D7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31E20"/>
    <w:multiLevelType w:val="hybridMultilevel"/>
    <w:tmpl w:val="BBBA8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8602B"/>
    <w:multiLevelType w:val="multilevel"/>
    <w:tmpl w:val="1BD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20ADD"/>
    <w:multiLevelType w:val="multilevel"/>
    <w:tmpl w:val="E49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63479"/>
    <w:multiLevelType w:val="multilevel"/>
    <w:tmpl w:val="7C3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17162">
    <w:abstractNumId w:val="3"/>
  </w:num>
  <w:num w:numId="2" w16cid:durableId="650527064">
    <w:abstractNumId w:val="0"/>
  </w:num>
  <w:num w:numId="3" w16cid:durableId="1121222488">
    <w:abstractNumId w:val="4"/>
  </w:num>
  <w:num w:numId="4" w16cid:durableId="571308504">
    <w:abstractNumId w:val="1"/>
  </w:num>
  <w:num w:numId="5" w16cid:durableId="981426800">
    <w:abstractNumId w:val="2"/>
  </w:num>
  <w:num w:numId="6" w16cid:durableId="178811499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hi Reyes Miguel">
    <w15:presenceInfo w15:providerId="AD" w15:userId="S::anahi.reyes-miguel@polytechnique.edu::20dfc20d-5923-48b9-b750-d60e87161c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08"/>
    <w:rsid w:val="00046118"/>
    <w:rsid w:val="00124BA0"/>
    <w:rsid w:val="00135826"/>
    <w:rsid w:val="001747B4"/>
    <w:rsid w:val="00190DFC"/>
    <w:rsid w:val="002F12DE"/>
    <w:rsid w:val="00332527"/>
    <w:rsid w:val="00333BC9"/>
    <w:rsid w:val="004013C6"/>
    <w:rsid w:val="004346D5"/>
    <w:rsid w:val="004869C3"/>
    <w:rsid w:val="0055134B"/>
    <w:rsid w:val="00572692"/>
    <w:rsid w:val="005E355C"/>
    <w:rsid w:val="005F215C"/>
    <w:rsid w:val="00655B36"/>
    <w:rsid w:val="006730B7"/>
    <w:rsid w:val="007555A4"/>
    <w:rsid w:val="00806117"/>
    <w:rsid w:val="00820EBF"/>
    <w:rsid w:val="00897C7C"/>
    <w:rsid w:val="008B4276"/>
    <w:rsid w:val="009672A5"/>
    <w:rsid w:val="00985145"/>
    <w:rsid w:val="00A71C8E"/>
    <w:rsid w:val="00A9464D"/>
    <w:rsid w:val="00A958B1"/>
    <w:rsid w:val="00AF4FE0"/>
    <w:rsid w:val="00B24E79"/>
    <w:rsid w:val="00B44416"/>
    <w:rsid w:val="00B6026C"/>
    <w:rsid w:val="00B66B3A"/>
    <w:rsid w:val="00B70D92"/>
    <w:rsid w:val="00C27C92"/>
    <w:rsid w:val="00CD030B"/>
    <w:rsid w:val="00D36D7F"/>
    <w:rsid w:val="00E22C22"/>
    <w:rsid w:val="00E34608"/>
    <w:rsid w:val="00EB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14AF"/>
  <w15:chartTrackingRefBased/>
  <w15:docId w15:val="{05589807-7FA9-1848-A268-7FF00A2F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13C6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CD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D0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30B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D0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3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D030B"/>
  </w:style>
  <w:style w:type="character" w:customStyle="1" w:styleId="s1">
    <w:name w:val="s1"/>
    <w:basedOn w:val="DefaultParagraphFont"/>
    <w:rsid w:val="009672A5"/>
  </w:style>
  <w:style w:type="character" w:styleId="Hyperlink">
    <w:name w:val="Hyperlink"/>
    <w:basedOn w:val="DefaultParagraphFont"/>
    <w:uiPriority w:val="99"/>
    <w:unhideWhenUsed/>
    <w:rsid w:val="00967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A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9672A5"/>
  </w:style>
  <w:style w:type="paragraph" w:customStyle="1" w:styleId="p2">
    <w:name w:val="p2"/>
    <w:basedOn w:val="Normal"/>
    <w:rsid w:val="0096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9672A5"/>
  </w:style>
  <w:style w:type="paragraph" w:styleId="Revision">
    <w:name w:val="Revision"/>
    <w:hidden/>
    <w:uiPriority w:val="99"/>
    <w:semiHidden/>
    <w:rsid w:val="00332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nxico.org.mx/DataSetsWeb/dataset?ruta=LLM&amp;idioma=en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C69B13C-BC50-A147-811A-DA507902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Reyes Miguel</dc:creator>
  <cp:keywords/>
  <dc:description/>
  <cp:lastModifiedBy>Anahi Reyes Miguel</cp:lastModifiedBy>
  <cp:revision>21</cp:revision>
  <dcterms:created xsi:type="dcterms:W3CDTF">2025-03-08T22:31:00Z</dcterms:created>
  <dcterms:modified xsi:type="dcterms:W3CDTF">2025-03-29T22:59:00Z</dcterms:modified>
</cp:coreProperties>
</file>